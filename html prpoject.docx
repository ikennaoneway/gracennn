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4EFF0" w14:textId="77777777" w:rsidR="00A91015" w:rsidRPr="00A91015" w:rsidRDefault="00A91015" w:rsidP="00A91015">
      <w:r w:rsidRPr="00A91015">
        <w:t>Here are three beginner-friendly projects that reinforce the HTML tags you've covered:</w:t>
      </w:r>
    </w:p>
    <w:p w14:paraId="0075B138" w14:textId="77777777" w:rsidR="00A91015" w:rsidRPr="00A91015" w:rsidRDefault="00A91015" w:rsidP="00A91015">
      <w:r w:rsidRPr="00A91015">
        <w:pict w14:anchorId="1DC1006C">
          <v:rect id="_x0000_i1049" style="width:0;height:1.5pt" o:hralign="center" o:hrstd="t" o:hr="t" fillcolor="#a0a0a0" stroked="f"/>
        </w:pict>
      </w:r>
    </w:p>
    <w:p w14:paraId="3E1C5B74" w14:textId="77777777" w:rsidR="00A91015" w:rsidRPr="00A91015" w:rsidRDefault="00A91015" w:rsidP="00A91015">
      <w:pPr>
        <w:rPr>
          <w:b/>
          <w:bCs/>
        </w:rPr>
      </w:pPr>
      <w:r w:rsidRPr="00A91015">
        <w:rPr>
          <w:b/>
          <w:bCs/>
        </w:rPr>
        <w:t>Project 1: Personal Profile Page</w:t>
      </w:r>
    </w:p>
    <w:p w14:paraId="60ED4E20" w14:textId="77777777" w:rsidR="00A91015" w:rsidRPr="00A91015" w:rsidRDefault="00A91015" w:rsidP="00A91015">
      <w:r w:rsidRPr="00A91015">
        <w:rPr>
          <w:rFonts w:ascii="Segoe UI Symbol" w:hAnsi="Segoe UI Symbol" w:cs="Segoe UI Symbol"/>
        </w:rPr>
        <w:t>🛠</w:t>
      </w:r>
      <w:r w:rsidRPr="00A91015">
        <w:t xml:space="preserve"> </w:t>
      </w:r>
      <w:r w:rsidRPr="00A91015">
        <w:rPr>
          <w:b/>
          <w:bCs/>
        </w:rPr>
        <w:t>Concepts Covered</w:t>
      </w:r>
      <w:r w:rsidRPr="00A91015">
        <w:t xml:space="preserve">: Heading tags, paragraphs, images, bold/italic text, links, </w:t>
      </w:r>
      <w:proofErr w:type="spellStart"/>
      <w:r w:rsidRPr="00A91015">
        <w:t>divs</w:t>
      </w:r>
      <w:proofErr w:type="spellEnd"/>
      <w:r w:rsidRPr="00A91015">
        <w:t>, meta tags, and comments.</w:t>
      </w:r>
    </w:p>
    <w:p w14:paraId="0ADB16E4" w14:textId="77777777" w:rsidR="00A91015" w:rsidRPr="00A91015" w:rsidRDefault="00A91015" w:rsidP="00A91015">
      <w:pPr>
        <w:rPr>
          <w:b/>
          <w:bCs/>
        </w:rPr>
      </w:pPr>
      <w:r w:rsidRPr="00A91015">
        <w:rPr>
          <w:b/>
          <w:bCs/>
        </w:rPr>
        <w:t>Description</w:t>
      </w:r>
    </w:p>
    <w:p w14:paraId="1209E692" w14:textId="77777777" w:rsidR="00A91015" w:rsidRPr="00A91015" w:rsidRDefault="00A91015" w:rsidP="00A91015">
      <w:r w:rsidRPr="00A91015">
        <w:t>Create a simple personal profile page that introduces a person (could be a student, a famous person, or a fictional character). The page should include:</w:t>
      </w:r>
    </w:p>
    <w:p w14:paraId="20DF3C4B" w14:textId="77777777" w:rsidR="00A91015" w:rsidRPr="00A91015" w:rsidRDefault="00A91015" w:rsidP="00A91015">
      <w:pPr>
        <w:numPr>
          <w:ilvl w:val="0"/>
          <w:numId w:val="1"/>
        </w:numPr>
      </w:pPr>
      <w:r w:rsidRPr="00A91015">
        <w:t xml:space="preserve">A title and description using </w:t>
      </w:r>
      <w:r w:rsidRPr="00A91015">
        <w:rPr>
          <w:b/>
          <w:bCs/>
        </w:rPr>
        <w:t>meta tags</w:t>
      </w:r>
      <w:r w:rsidRPr="00A91015">
        <w:t>.</w:t>
      </w:r>
    </w:p>
    <w:p w14:paraId="2F18C723" w14:textId="77777777" w:rsidR="00A91015" w:rsidRPr="00A91015" w:rsidRDefault="00A91015" w:rsidP="00A91015">
      <w:pPr>
        <w:numPr>
          <w:ilvl w:val="0"/>
          <w:numId w:val="1"/>
        </w:numPr>
      </w:pPr>
      <w:r w:rsidRPr="00A91015">
        <w:t>A heading with the person’s name.</w:t>
      </w:r>
    </w:p>
    <w:p w14:paraId="649C64E7" w14:textId="77777777" w:rsidR="00A91015" w:rsidRPr="00A91015" w:rsidRDefault="00A91015" w:rsidP="00A91015">
      <w:pPr>
        <w:numPr>
          <w:ilvl w:val="0"/>
          <w:numId w:val="1"/>
        </w:numPr>
      </w:pPr>
      <w:r w:rsidRPr="00A91015">
        <w:t>A paragraph with a brief bio.</w:t>
      </w:r>
    </w:p>
    <w:p w14:paraId="5ED7CDEE" w14:textId="77777777" w:rsidR="00A91015" w:rsidRPr="00A91015" w:rsidRDefault="00A91015" w:rsidP="00A91015">
      <w:pPr>
        <w:numPr>
          <w:ilvl w:val="0"/>
          <w:numId w:val="1"/>
        </w:numPr>
      </w:pPr>
      <w:r w:rsidRPr="00A91015">
        <w:t>An image of the person.</w:t>
      </w:r>
    </w:p>
    <w:p w14:paraId="1803FF67" w14:textId="77777777" w:rsidR="00A91015" w:rsidRPr="00A91015" w:rsidRDefault="00A91015" w:rsidP="00A91015">
      <w:pPr>
        <w:numPr>
          <w:ilvl w:val="0"/>
          <w:numId w:val="1"/>
        </w:numPr>
      </w:pPr>
      <w:r w:rsidRPr="00A91015">
        <w:t xml:space="preserve">Some text in </w:t>
      </w:r>
      <w:r w:rsidRPr="00A91015">
        <w:rPr>
          <w:b/>
          <w:bCs/>
        </w:rPr>
        <w:t>bold</w:t>
      </w:r>
      <w:r w:rsidRPr="00A91015">
        <w:t xml:space="preserve"> or </w:t>
      </w:r>
      <w:r w:rsidRPr="00A91015">
        <w:rPr>
          <w:i/>
          <w:iCs/>
        </w:rPr>
        <w:t>italics</w:t>
      </w:r>
      <w:r w:rsidRPr="00A91015">
        <w:t xml:space="preserve"> for emphasis.</w:t>
      </w:r>
    </w:p>
    <w:p w14:paraId="6C69C105" w14:textId="77777777" w:rsidR="00A91015" w:rsidRPr="00A91015" w:rsidRDefault="00A91015" w:rsidP="00A91015">
      <w:pPr>
        <w:numPr>
          <w:ilvl w:val="0"/>
          <w:numId w:val="1"/>
        </w:numPr>
      </w:pPr>
      <w:r w:rsidRPr="00A91015">
        <w:t>A link to their "social media" (could be a placeholder like #).</w:t>
      </w:r>
    </w:p>
    <w:p w14:paraId="301EDC45" w14:textId="77777777" w:rsidR="00A91015" w:rsidRPr="00A91015" w:rsidRDefault="00A91015" w:rsidP="00A91015">
      <w:pPr>
        <w:numPr>
          <w:ilvl w:val="0"/>
          <w:numId w:val="1"/>
        </w:numPr>
      </w:pPr>
      <w:r w:rsidRPr="00A91015">
        <w:t xml:space="preserve">A </w:t>
      </w:r>
      <w:r w:rsidRPr="00A91015">
        <w:rPr>
          <w:b/>
          <w:bCs/>
        </w:rPr>
        <w:t>div</w:t>
      </w:r>
      <w:r w:rsidRPr="00A91015">
        <w:t xml:space="preserve"> to wrap content neatly.</w:t>
      </w:r>
    </w:p>
    <w:p w14:paraId="2AF51BDC" w14:textId="77777777" w:rsidR="00A91015" w:rsidRPr="00A91015" w:rsidRDefault="00A91015" w:rsidP="00A91015">
      <w:pPr>
        <w:numPr>
          <w:ilvl w:val="0"/>
          <w:numId w:val="1"/>
        </w:numPr>
      </w:pPr>
      <w:r w:rsidRPr="00A91015">
        <w:rPr>
          <w:b/>
          <w:bCs/>
        </w:rPr>
        <w:t>HTML comments</w:t>
      </w:r>
      <w:r w:rsidRPr="00A91015">
        <w:t xml:space="preserve"> to explain sections of the code.</w:t>
      </w:r>
    </w:p>
    <w:p w14:paraId="183A83C4" w14:textId="77777777" w:rsidR="00A91015" w:rsidRPr="00A91015" w:rsidRDefault="00A91015" w:rsidP="00A91015">
      <w:r w:rsidRPr="00A91015">
        <w:rPr>
          <w:rFonts w:ascii="Segoe UI Emoji" w:hAnsi="Segoe UI Emoji" w:cs="Segoe UI Emoji"/>
        </w:rPr>
        <w:t>📌</w:t>
      </w:r>
      <w:r w:rsidRPr="00A91015">
        <w:t xml:space="preserve"> </w:t>
      </w:r>
      <w:r w:rsidRPr="00A91015">
        <w:rPr>
          <w:b/>
          <w:bCs/>
        </w:rPr>
        <w:t>Bonus</w:t>
      </w:r>
      <w:r w:rsidRPr="00A91015">
        <w:t xml:space="preserve">: Use </w:t>
      </w:r>
      <w:r w:rsidRPr="00A91015">
        <w:rPr>
          <w:b/>
          <w:bCs/>
        </w:rPr>
        <w:t>superscript</w:t>
      </w:r>
      <w:r w:rsidRPr="00A91015">
        <w:t xml:space="preserve"> for something like "Born in 1990²", and </w:t>
      </w:r>
      <w:r w:rsidRPr="00A91015">
        <w:rPr>
          <w:b/>
          <w:bCs/>
        </w:rPr>
        <w:t>subscript</w:t>
      </w:r>
      <w:r w:rsidRPr="00A91015">
        <w:t xml:space="preserve"> for chemical formulas in their interests (e.g., "H₂O lover").</w:t>
      </w:r>
    </w:p>
    <w:p w14:paraId="17DDBC90" w14:textId="77777777" w:rsidR="00A91015" w:rsidRPr="00A91015" w:rsidRDefault="00A91015" w:rsidP="00A91015">
      <w:r w:rsidRPr="00A91015">
        <w:pict w14:anchorId="103A02C8">
          <v:rect id="_x0000_i1050" style="width:0;height:1.5pt" o:hralign="center" o:hrstd="t" o:hr="t" fillcolor="#a0a0a0" stroked="f"/>
        </w:pict>
      </w:r>
    </w:p>
    <w:p w14:paraId="3097A94B" w14:textId="77777777" w:rsidR="00A91015" w:rsidRPr="00A91015" w:rsidRDefault="00A91015" w:rsidP="00A91015">
      <w:pPr>
        <w:rPr>
          <w:b/>
          <w:bCs/>
        </w:rPr>
      </w:pPr>
      <w:r w:rsidRPr="00A91015">
        <w:rPr>
          <w:b/>
          <w:bCs/>
        </w:rPr>
        <w:t>Project 2: Simple Blog Post Page</w:t>
      </w:r>
    </w:p>
    <w:p w14:paraId="454678F0" w14:textId="77777777" w:rsidR="00A91015" w:rsidRPr="00A91015" w:rsidRDefault="00A91015" w:rsidP="00A91015">
      <w:r w:rsidRPr="00A91015">
        <w:rPr>
          <w:rFonts w:ascii="Segoe UI Symbol" w:hAnsi="Segoe UI Symbol" w:cs="Segoe UI Symbol"/>
        </w:rPr>
        <w:t>🛠</w:t>
      </w:r>
      <w:r w:rsidRPr="00A91015">
        <w:t xml:space="preserve"> </w:t>
      </w:r>
      <w:r w:rsidRPr="00A91015">
        <w:rPr>
          <w:b/>
          <w:bCs/>
        </w:rPr>
        <w:t>Concepts Covered</w:t>
      </w:r>
      <w:r w:rsidRPr="00A91015">
        <w:t>: Headings, paragraphs, line breaks, horizontal lines, text formatting (bold, italics, underline, strikethrough, inserted, deleted), meta tags.</w:t>
      </w:r>
    </w:p>
    <w:p w14:paraId="3B9A6F19" w14:textId="77777777" w:rsidR="00A91015" w:rsidRPr="00A91015" w:rsidRDefault="00A91015" w:rsidP="00A91015">
      <w:pPr>
        <w:rPr>
          <w:b/>
          <w:bCs/>
        </w:rPr>
      </w:pPr>
      <w:r w:rsidRPr="00A91015">
        <w:rPr>
          <w:b/>
          <w:bCs/>
        </w:rPr>
        <w:t>Description</w:t>
      </w:r>
    </w:p>
    <w:p w14:paraId="2EA4D8BE" w14:textId="77777777" w:rsidR="00A91015" w:rsidRPr="00A91015" w:rsidRDefault="00A91015" w:rsidP="00A91015">
      <w:r w:rsidRPr="00A91015">
        <w:t>Create a simple blog post page that has:</w:t>
      </w:r>
    </w:p>
    <w:p w14:paraId="051BAF84" w14:textId="77777777" w:rsidR="00A91015" w:rsidRPr="00A91015" w:rsidRDefault="00A91015" w:rsidP="00A91015">
      <w:pPr>
        <w:numPr>
          <w:ilvl w:val="0"/>
          <w:numId w:val="2"/>
        </w:numPr>
      </w:pPr>
      <w:r w:rsidRPr="00A91015">
        <w:t xml:space="preserve">A </w:t>
      </w:r>
      <w:r w:rsidRPr="00A91015">
        <w:rPr>
          <w:b/>
          <w:bCs/>
        </w:rPr>
        <w:t>heading</w:t>
      </w:r>
      <w:r w:rsidRPr="00A91015">
        <w:t xml:space="preserve"> for the blog title.</w:t>
      </w:r>
    </w:p>
    <w:p w14:paraId="1229212A" w14:textId="77777777" w:rsidR="00A91015" w:rsidRPr="00A91015" w:rsidRDefault="00A91015" w:rsidP="00A91015">
      <w:pPr>
        <w:numPr>
          <w:ilvl w:val="0"/>
          <w:numId w:val="2"/>
        </w:numPr>
      </w:pPr>
      <w:r w:rsidRPr="00A91015">
        <w:t xml:space="preserve">A short </w:t>
      </w:r>
      <w:r w:rsidRPr="00A91015">
        <w:rPr>
          <w:b/>
          <w:bCs/>
        </w:rPr>
        <w:t>meta description</w:t>
      </w:r>
      <w:r w:rsidRPr="00A91015">
        <w:t xml:space="preserve"> about the blog.</w:t>
      </w:r>
    </w:p>
    <w:p w14:paraId="4EEA034D" w14:textId="77777777" w:rsidR="00A91015" w:rsidRPr="00A91015" w:rsidRDefault="00A91015" w:rsidP="00A91015">
      <w:pPr>
        <w:numPr>
          <w:ilvl w:val="0"/>
          <w:numId w:val="2"/>
        </w:numPr>
      </w:pPr>
      <w:r w:rsidRPr="00A91015">
        <w:t xml:space="preserve">A </w:t>
      </w:r>
      <w:r w:rsidRPr="00A91015">
        <w:rPr>
          <w:b/>
          <w:bCs/>
        </w:rPr>
        <w:t>paragraph</w:t>
      </w:r>
      <w:r w:rsidRPr="00A91015">
        <w:t xml:space="preserve"> for the blog post.</w:t>
      </w:r>
    </w:p>
    <w:p w14:paraId="028D7FE9" w14:textId="77777777" w:rsidR="00A91015" w:rsidRPr="00A91015" w:rsidRDefault="00A91015" w:rsidP="00A91015">
      <w:pPr>
        <w:numPr>
          <w:ilvl w:val="0"/>
          <w:numId w:val="2"/>
        </w:numPr>
      </w:pPr>
      <w:r w:rsidRPr="00A91015">
        <w:t xml:space="preserve">Proper use of </w:t>
      </w:r>
      <w:r w:rsidRPr="00A91015">
        <w:rPr>
          <w:b/>
          <w:bCs/>
        </w:rPr>
        <w:t>line breaks</w:t>
      </w:r>
      <w:r w:rsidRPr="00A91015">
        <w:t xml:space="preserve"> (&lt;</w:t>
      </w:r>
      <w:proofErr w:type="spellStart"/>
      <w:r w:rsidRPr="00A91015">
        <w:t>br</w:t>
      </w:r>
      <w:proofErr w:type="spellEnd"/>
      <w:r w:rsidRPr="00A91015">
        <w:t>&gt;) for readability.</w:t>
      </w:r>
    </w:p>
    <w:p w14:paraId="0970C672" w14:textId="77777777" w:rsidR="00A91015" w:rsidRPr="00A91015" w:rsidRDefault="00A91015" w:rsidP="00A91015">
      <w:pPr>
        <w:numPr>
          <w:ilvl w:val="0"/>
          <w:numId w:val="2"/>
        </w:numPr>
      </w:pPr>
      <w:r w:rsidRPr="00A91015">
        <w:t xml:space="preserve">A </w:t>
      </w:r>
      <w:r w:rsidRPr="00A91015">
        <w:rPr>
          <w:b/>
          <w:bCs/>
        </w:rPr>
        <w:t>horizontal rule</w:t>
      </w:r>
      <w:r w:rsidRPr="00A91015">
        <w:t xml:space="preserve"> (&lt;</w:t>
      </w:r>
      <w:proofErr w:type="spellStart"/>
      <w:r w:rsidRPr="00A91015">
        <w:t>hr</w:t>
      </w:r>
      <w:proofErr w:type="spellEnd"/>
      <w:r w:rsidRPr="00A91015">
        <w:t>&gt;) to separate sections.</w:t>
      </w:r>
    </w:p>
    <w:p w14:paraId="4679AAC1" w14:textId="77777777" w:rsidR="00A91015" w:rsidRPr="00A91015" w:rsidRDefault="00A91015" w:rsidP="00A91015">
      <w:pPr>
        <w:numPr>
          <w:ilvl w:val="0"/>
          <w:numId w:val="2"/>
        </w:numPr>
      </w:pPr>
      <w:r w:rsidRPr="00A91015">
        <w:t xml:space="preserve">Text formatting: </w:t>
      </w:r>
    </w:p>
    <w:p w14:paraId="44988672" w14:textId="77777777" w:rsidR="00A91015" w:rsidRPr="00A91015" w:rsidRDefault="00A91015" w:rsidP="00A91015">
      <w:pPr>
        <w:numPr>
          <w:ilvl w:val="1"/>
          <w:numId w:val="2"/>
        </w:numPr>
      </w:pPr>
      <w:r w:rsidRPr="00A91015">
        <w:rPr>
          <w:b/>
          <w:bCs/>
        </w:rPr>
        <w:lastRenderedPageBreak/>
        <w:t>Bold</w:t>
      </w:r>
      <w:r w:rsidRPr="00A91015">
        <w:t xml:space="preserve"> for important words.</w:t>
      </w:r>
    </w:p>
    <w:p w14:paraId="2A6A93E4" w14:textId="77777777" w:rsidR="00A91015" w:rsidRPr="00A91015" w:rsidRDefault="00A91015" w:rsidP="00A91015">
      <w:pPr>
        <w:numPr>
          <w:ilvl w:val="1"/>
          <w:numId w:val="2"/>
        </w:numPr>
      </w:pPr>
      <w:r w:rsidRPr="00A91015">
        <w:rPr>
          <w:i/>
          <w:iCs/>
        </w:rPr>
        <w:t>Italics</w:t>
      </w:r>
      <w:r w:rsidRPr="00A91015">
        <w:t xml:space="preserve"> for quotes.</w:t>
      </w:r>
    </w:p>
    <w:p w14:paraId="55B84873" w14:textId="77777777" w:rsidR="00A91015" w:rsidRPr="00A91015" w:rsidRDefault="00A91015" w:rsidP="00A91015">
      <w:pPr>
        <w:numPr>
          <w:ilvl w:val="1"/>
          <w:numId w:val="2"/>
        </w:numPr>
      </w:pPr>
      <w:del w:id="0" w:author="Unknown">
        <w:r w:rsidRPr="00A91015">
          <w:delText>Strikethrough</w:delText>
        </w:r>
      </w:del>
      <w:r w:rsidRPr="00A91015">
        <w:t xml:space="preserve"> for corrections.</w:t>
      </w:r>
    </w:p>
    <w:p w14:paraId="19C04D94" w14:textId="77777777" w:rsidR="00A91015" w:rsidRPr="00A91015" w:rsidRDefault="00A91015" w:rsidP="00A91015">
      <w:pPr>
        <w:numPr>
          <w:ilvl w:val="1"/>
          <w:numId w:val="2"/>
        </w:numPr>
      </w:pPr>
      <w:r w:rsidRPr="00A91015">
        <w:t>&lt;ins&gt; for newly added updates.</w:t>
      </w:r>
    </w:p>
    <w:p w14:paraId="016CEC87" w14:textId="77777777" w:rsidR="00A91015" w:rsidRPr="00A91015" w:rsidRDefault="00A91015" w:rsidP="00A91015">
      <w:pPr>
        <w:numPr>
          <w:ilvl w:val="1"/>
          <w:numId w:val="2"/>
        </w:numPr>
      </w:pPr>
      <w:r w:rsidRPr="00A91015">
        <w:t>&lt;del&gt; for deleted text.</w:t>
      </w:r>
    </w:p>
    <w:p w14:paraId="4ABAAEA4" w14:textId="77777777" w:rsidR="00A91015" w:rsidRPr="00A91015" w:rsidRDefault="00A91015" w:rsidP="00A91015">
      <w:r w:rsidRPr="00A91015">
        <w:rPr>
          <w:rFonts w:ascii="Segoe UI Emoji" w:hAnsi="Segoe UI Emoji" w:cs="Segoe UI Emoji"/>
        </w:rPr>
        <w:t>📌</w:t>
      </w:r>
      <w:r w:rsidRPr="00A91015">
        <w:t xml:space="preserve"> </w:t>
      </w:r>
      <w:r w:rsidRPr="00A91015">
        <w:rPr>
          <w:b/>
          <w:bCs/>
        </w:rPr>
        <w:t>Bonus</w:t>
      </w:r>
      <w:r w:rsidRPr="00A91015">
        <w:t xml:space="preserve">: Add a </w:t>
      </w:r>
      <w:r w:rsidRPr="00A91015">
        <w:rPr>
          <w:b/>
          <w:bCs/>
        </w:rPr>
        <w:t>footer section</w:t>
      </w:r>
      <w:r w:rsidRPr="00A91015">
        <w:t xml:space="preserve"> inside a </w:t>
      </w:r>
      <w:r w:rsidRPr="00A91015">
        <w:rPr>
          <w:b/>
          <w:bCs/>
        </w:rPr>
        <w:t>div</w:t>
      </w:r>
      <w:r w:rsidRPr="00A91015">
        <w:t xml:space="preserve"> with the author's name and a copyright notice.</w:t>
      </w:r>
    </w:p>
    <w:p w14:paraId="76CA9AE0" w14:textId="77777777" w:rsidR="00A91015" w:rsidRPr="00A91015" w:rsidRDefault="00A91015" w:rsidP="00A91015">
      <w:r w:rsidRPr="00A91015">
        <w:pict w14:anchorId="1C897A71">
          <v:rect id="_x0000_i1051" style="width:0;height:1.5pt" o:hralign="center" o:hrstd="t" o:hr="t" fillcolor="#a0a0a0" stroked="f"/>
        </w:pict>
      </w:r>
    </w:p>
    <w:p w14:paraId="55A46BC0" w14:textId="77777777" w:rsidR="00A91015" w:rsidRPr="00A91015" w:rsidRDefault="00A91015" w:rsidP="00A91015">
      <w:pPr>
        <w:rPr>
          <w:b/>
          <w:bCs/>
        </w:rPr>
      </w:pPr>
      <w:r w:rsidRPr="00A91015">
        <w:rPr>
          <w:b/>
          <w:bCs/>
        </w:rPr>
        <w:t>Project 3: Favorite Places Webpage</w:t>
      </w:r>
    </w:p>
    <w:p w14:paraId="1FC67FA4" w14:textId="77777777" w:rsidR="00A91015" w:rsidRPr="00A91015" w:rsidRDefault="00A91015" w:rsidP="00A91015">
      <w:r w:rsidRPr="00A91015">
        <w:rPr>
          <w:rFonts w:ascii="Segoe UI Symbol" w:hAnsi="Segoe UI Symbol" w:cs="Segoe UI Symbol"/>
        </w:rPr>
        <w:t>🛠</w:t>
      </w:r>
      <w:r w:rsidRPr="00A91015">
        <w:t xml:space="preserve"> </w:t>
      </w:r>
      <w:r w:rsidRPr="00A91015">
        <w:rPr>
          <w:b/>
          <w:bCs/>
        </w:rPr>
        <w:t>Concepts Covered</w:t>
      </w:r>
      <w:r w:rsidRPr="00A91015">
        <w:t xml:space="preserve">: Headings, paragraphs, images, anchor tags, </w:t>
      </w:r>
      <w:proofErr w:type="spellStart"/>
      <w:r w:rsidRPr="00A91015">
        <w:t>href</w:t>
      </w:r>
      <w:proofErr w:type="spellEnd"/>
      <w:r w:rsidRPr="00A91015">
        <w:t>, centering content, div tags, nested elements, meta tags.</w:t>
      </w:r>
    </w:p>
    <w:p w14:paraId="1D1B76B8" w14:textId="77777777" w:rsidR="00A91015" w:rsidRPr="00A91015" w:rsidRDefault="00A91015" w:rsidP="00A91015">
      <w:pPr>
        <w:rPr>
          <w:b/>
          <w:bCs/>
        </w:rPr>
      </w:pPr>
      <w:r w:rsidRPr="00A91015">
        <w:rPr>
          <w:b/>
          <w:bCs/>
        </w:rPr>
        <w:t>Description</w:t>
      </w:r>
    </w:p>
    <w:p w14:paraId="41A636E7" w14:textId="77777777" w:rsidR="00A91015" w:rsidRPr="00A91015" w:rsidRDefault="00A91015" w:rsidP="00A91015">
      <w:r w:rsidRPr="00A91015">
        <w:t>Create a simple webpage showcasing three favorite places (cities, tourist attractions, or restaurants).</w:t>
      </w:r>
    </w:p>
    <w:p w14:paraId="20950F64" w14:textId="77777777" w:rsidR="00A91015" w:rsidRPr="00A91015" w:rsidRDefault="00A91015" w:rsidP="00A91015">
      <w:pPr>
        <w:numPr>
          <w:ilvl w:val="0"/>
          <w:numId w:val="3"/>
        </w:numPr>
      </w:pPr>
      <w:r w:rsidRPr="00A91015">
        <w:t xml:space="preserve">A </w:t>
      </w:r>
      <w:r w:rsidRPr="00A91015">
        <w:rPr>
          <w:b/>
          <w:bCs/>
        </w:rPr>
        <w:t>meta tag</w:t>
      </w:r>
      <w:r w:rsidRPr="00A91015">
        <w:t xml:space="preserve"> for keywords like “travel, places, tourism”.</w:t>
      </w:r>
    </w:p>
    <w:p w14:paraId="117C3025" w14:textId="77777777" w:rsidR="00A91015" w:rsidRPr="00A91015" w:rsidRDefault="00A91015" w:rsidP="00A91015">
      <w:pPr>
        <w:numPr>
          <w:ilvl w:val="0"/>
          <w:numId w:val="3"/>
        </w:numPr>
      </w:pPr>
      <w:r w:rsidRPr="00A91015">
        <w:t xml:space="preserve">A </w:t>
      </w:r>
      <w:r w:rsidRPr="00A91015">
        <w:rPr>
          <w:b/>
          <w:bCs/>
        </w:rPr>
        <w:t>heading</w:t>
      </w:r>
      <w:r w:rsidRPr="00A91015">
        <w:t xml:space="preserve"> for each place.</w:t>
      </w:r>
    </w:p>
    <w:p w14:paraId="644FB37C" w14:textId="77777777" w:rsidR="00A91015" w:rsidRPr="00A91015" w:rsidRDefault="00A91015" w:rsidP="00A91015">
      <w:pPr>
        <w:numPr>
          <w:ilvl w:val="0"/>
          <w:numId w:val="3"/>
        </w:numPr>
      </w:pPr>
      <w:r w:rsidRPr="00A91015">
        <w:t xml:space="preserve">A </w:t>
      </w:r>
      <w:r w:rsidRPr="00A91015">
        <w:rPr>
          <w:b/>
          <w:bCs/>
        </w:rPr>
        <w:t>paragraph</w:t>
      </w:r>
      <w:r w:rsidRPr="00A91015">
        <w:t xml:space="preserve"> describing each place.</w:t>
      </w:r>
    </w:p>
    <w:p w14:paraId="60A59727" w14:textId="77777777" w:rsidR="00A91015" w:rsidRPr="00A91015" w:rsidRDefault="00A91015" w:rsidP="00A91015">
      <w:pPr>
        <w:numPr>
          <w:ilvl w:val="0"/>
          <w:numId w:val="3"/>
        </w:numPr>
      </w:pPr>
      <w:r w:rsidRPr="00A91015">
        <w:t xml:space="preserve">An </w:t>
      </w:r>
      <w:r w:rsidRPr="00A91015">
        <w:rPr>
          <w:b/>
          <w:bCs/>
        </w:rPr>
        <w:t>image</w:t>
      </w:r>
      <w:r w:rsidRPr="00A91015">
        <w:t xml:space="preserve"> of each place.</w:t>
      </w:r>
    </w:p>
    <w:p w14:paraId="4BA49DB7" w14:textId="77777777" w:rsidR="00A91015" w:rsidRPr="00A91015" w:rsidRDefault="00A91015" w:rsidP="00A91015">
      <w:pPr>
        <w:numPr>
          <w:ilvl w:val="0"/>
          <w:numId w:val="3"/>
        </w:numPr>
      </w:pPr>
      <w:r w:rsidRPr="00A91015">
        <w:t xml:space="preserve">A </w:t>
      </w:r>
      <w:r w:rsidRPr="00A91015">
        <w:rPr>
          <w:b/>
          <w:bCs/>
        </w:rPr>
        <w:t>link</w:t>
      </w:r>
      <w:r w:rsidRPr="00A91015">
        <w:t xml:space="preserve"> to an external website about the place using &lt;a </w:t>
      </w:r>
      <w:proofErr w:type="spellStart"/>
      <w:r w:rsidRPr="00A91015">
        <w:t>href</w:t>
      </w:r>
      <w:proofErr w:type="spellEnd"/>
      <w:r w:rsidRPr="00A91015">
        <w:t>="..."&gt;.</w:t>
      </w:r>
    </w:p>
    <w:p w14:paraId="05435A90" w14:textId="77777777" w:rsidR="00A91015" w:rsidRPr="00A91015" w:rsidRDefault="00A91015" w:rsidP="00A91015">
      <w:pPr>
        <w:numPr>
          <w:ilvl w:val="0"/>
          <w:numId w:val="3"/>
        </w:numPr>
      </w:pPr>
      <w:r w:rsidRPr="00A91015">
        <w:t xml:space="preserve">A </w:t>
      </w:r>
      <w:r w:rsidRPr="00A91015">
        <w:rPr>
          <w:b/>
          <w:bCs/>
        </w:rPr>
        <w:t>div</w:t>
      </w:r>
      <w:r w:rsidRPr="00A91015">
        <w:t xml:space="preserve"> to wrap each place’s content neatly.</w:t>
      </w:r>
    </w:p>
    <w:p w14:paraId="03F5FB11" w14:textId="77777777" w:rsidR="00A91015" w:rsidRPr="00A91015" w:rsidRDefault="00A91015" w:rsidP="00A91015">
      <w:pPr>
        <w:numPr>
          <w:ilvl w:val="0"/>
          <w:numId w:val="3"/>
        </w:numPr>
      </w:pPr>
      <w:r w:rsidRPr="00A91015">
        <w:t xml:space="preserve">Use </w:t>
      </w:r>
      <w:r w:rsidRPr="00A91015">
        <w:rPr>
          <w:b/>
          <w:bCs/>
        </w:rPr>
        <w:t>centering</w:t>
      </w:r>
      <w:r w:rsidRPr="00A91015">
        <w:t xml:space="preserve"> to align images and headings.</w:t>
      </w:r>
    </w:p>
    <w:p w14:paraId="0EAD69DC" w14:textId="77777777" w:rsidR="00A91015" w:rsidRPr="00A91015" w:rsidRDefault="00A91015" w:rsidP="00A91015">
      <w:pPr>
        <w:numPr>
          <w:ilvl w:val="0"/>
          <w:numId w:val="3"/>
        </w:numPr>
      </w:pPr>
      <w:r w:rsidRPr="00A91015">
        <w:t xml:space="preserve">A </w:t>
      </w:r>
      <w:r w:rsidRPr="00A91015">
        <w:rPr>
          <w:b/>
          <w:bCs/>
        </w:rPr>
        <w:t>horizontal line</w:t>
      </w:r>
      <w:r w:rsidRPr="00A91015">
        <w:t xml:space="preserve"> (&lt;</w:t>
      </w:r>
      <w:proofErr w:type="spellStart"/>
      <w:r w:rsidRPr="00A91015">
        <w:t>hr</w:t>
      </w:r>
      <w:proofErr w:type="spellEnd"/>
      <w:r w:rsidRPr="00A91015">
        <w:t>&gt;) between places for clarity.</w:t>
      </w:r>
    </w:p>
    <w:p w14:paraId="2DC2D69E" w14:textId="77777777" w:rsidR="00A91015" w:rsidRPr="00A91015" w:rsidRDefault="00A91015" w:rsidP="00A91015">
      <w:r w:rsidRPr="00A91015">
        <w:rPr>
          <w:rFonts w:ascii="Segoe UI Emoji" w:hAnsi="Segoe UI Emoji" w:cs="Segoe UI Emoji"/>
        </w:rPr>
        <w:t>📌</w:t>
      </w:r>
      <w:r w:rsidRPr="00A91015">
        <w:t xml:space="preserve"> </w:t>
      </w:r>
      <w:r w:rsidRPr="00A91015">
        <w:rPr>
          <w:b/>
          <w:bCs/>
        </w:rPr>
        <w:t>Bonus</w:t>
      </w:r>
      <w:r w:rsidRPr="00A91015">
        <w:t xml:space="preserve">: Add </w:t>
      </w:r>
      <w:r w:rsidRPr="00A91015">
        <w:rPr>
          <w:b/>
          <w:bCs/>
        </w:rPr>
        <w:t>nested elements</w:t>
      </w:r>
      <w:r w:rsidRPr="00A91015">
        <w:t>, like an &lt;</w:t>
      </w:r>
      <w:proofErr w:type="spellStart"/>
      <w:r w:rsidRPr="00A91015">
        <w:t>em</w:t>
      </w:r>
      <w:proofErr w:type="spellEnd"/>
      <w:r w:rsidRPr="00A91015">
        <w:t>&gt; inside a &lt;p&gt;, or a &lt;strong&gt; inside an &lt;h2&gt;.</w:t>
      </w:r>
    </w:p>
    <w:p w14:paraId="26B03FFF" w14:textId="77777777" w:rsidR="00A91015" w:rsidRPr="00A91015" w:rsidRDefault="00A91015" w:rsidP="00A91015">
      <w:r w:rsidRPr="00A91015">
        <w:pict w14:anchorId="612AF4F9">
          <v:rect id="_x0000_i1052" style="width:0;height:1.5pt" o:hralign="center" o:hrstd="t" o:hr="t" fillcolor="#a0a0a0" stroked="f"/>
        </w:pict>
      </w:r>
    </w:p>
    <w:p w14:paraId="5293CFE2" w14:textId="77777777" w:rsidR="00A91015" w:rsidRPr="00A91015" w:rsidRDefault="00A91015" w:rsidP="00A91015">
      <w:r w:rsidRPr="00A91015">
        <w:t>These projects reinforce key HTML concepts and prepare students for more advanced topics like CSS. Would you like me to provide sample code for any of them?</w:t>
      </w:r>
    </w:p>
    <w:p w14:paraId="79013F04" w14:textId="77777777" w:rsidR="00A6102A" w:rsidRDefault="00A6102A"/>
    <w:sectPr w:rsidR="00A61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31590"/>
    <w:multiLevelType w:val="multilevel"/>
    <w:tmpl w:val="F1F2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21A80"/>
    <w:multiLevelType w:val="multilevel"/>
    <w:tmpl w:val="CBDE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38079F"/>
    <w:multiLevelType w:val="multilevel"/>
    <w:tmpl w:val="FF3C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9564719">
    <w:abstractNumId w:val="2"/>
  </w:num>
  <w:num w:numId="2" w16cid:durableId="2068606549">
    <w:abstractNumId w:val="0"/>
  </w:num>
  <w:num w:numId="3" w16cid:durableId="562720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15"/>
    <w:rsid w:val="00A6102A"/>
    <w:rsid w:val="00A91015"/>
    <w:rsid w:val="00B4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E0274"/>
  <w15:chartTrackingRefBased/>
  <w15:docId w15:val="{9597C73A-51A2-411F-9ADC-B4B29B88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0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0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0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0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0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0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0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0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0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0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0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0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0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0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0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0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0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6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ikenna ononaku</dc:creator>
  <cp:keywords/>
  <dc:description/>
  <cp:lastModifiedBy>ikenna ononaku</cp:lastModifiedBy>
  <cp:revision>1</cp:revision>
  <dcterms:created xsi:type="dcterms:W3CDTF">2025-03-10T07:03:00Z</dcterms:created>
  <dcterms:modified xsi:type="dcterms:W3CDTF">2025-03-10T07:04:00Z</dcterms:modified>
</cp:coreProperties>
</file>